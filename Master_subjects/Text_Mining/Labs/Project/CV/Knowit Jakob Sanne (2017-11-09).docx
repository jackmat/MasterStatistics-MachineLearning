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C50B" w14:textId="77777777" w:rsidR="00C166B7" w:rsidRPr="00997F2F" w:rsidRDefault="00C166B7" w:rsidP="00C166B7">
      <w:pPr>
        <w:rPr>
          <w:lang w:val="sv-S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6309"/>
      </w:tblGrid>
      <w:tr w:rsidR="00C166B7" w:rsidRPr="00506C4C" w14:paraId="31C39DF0" w14:textId="77777777" w:rsidTr="74689DFB">
        <w:tc>
          <w:tcPr>
            <w:tcW w:w="2718" w:type="dxa"/>
          </w:tcPr>
          <w:p w14:paraId="751274C0" w14:textId="33BC374A" w:rsidR="74689DFB" w:rsidRDefault="74689DFB" w:rsidP="74689DFB">
            <w:pPr>
              <w:outlineLvl w:val="2"/>
            </w:pPr>
            <w:r>
              <w:rPr>
                <w:noProof/>
              </w:rPr>
              <w:drawing>
                <wp:inline distT="0" distB="0" distL="0" distR="0" wp14:anchorId="1E7D6C50" wp14:editId="56651324">
                  <wp:extent cx="1524021" cy="1380708"/>
                  <wp:effectExtent l="0" t="0" r="0" b="0"/>
                  <wp:docPr id="11824853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7" r="3773" b="19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21" cy="138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12C56" w14:textId="31CD21F4" w:rsidR="00C166B7" w:rsidRPr="00997F2F" w:rsidRDefault="00C166B7" w:rsidP="00C166B7">
            <w:pPr>
              <w:pStyle w:val="Heading3"/>
              <w:outlineLvl w:val="2"/>
            </w:pPr>
          </w:p>
        </w:tc>
        <w:tc>
          <w:tcPr>
            <w:tcW w:w="6309" w:type="dxa"/>
          </w:tcPr>
          <w:p w14:paraId="710EA3F3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t xml:space="preserve">VAD GÖR ATT JAG ÄR EN </w:t>
            </w:r>
            <w:r w:rsidRPr="00997F2F">
              <w:br/>
              <w:t>GOD KANDIDAT TILL ERT UPPDRAG?</w:t>
            </w:r>
          </w:p>
          <w:p w14:paraId="59B490C5" w14:textId="627F6B5C" w:rsidR="007579C0" w:rsidRPr="007579C0" w:rsidRDefault="005734C6" w:rsidP="007579C0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Driven p</w:t>
            </w:r>
            <w:r w:rsidR="007579C0" w:rsidRPr="007579C0">
              <w:rPr>
                <w:lang w:val="sv-SE"/>
              </w:rPr>
              <w:t>roblemlösare</w:t>
            </w:r>
          </w:p>
          <w:p w14:paraId="35378768" w14:textId="77777777" w:rsidR="00ED7EDE" w:rsidRDefault="00ED7EDE" w:rsidP="00BF6A74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Analytisk förmåga</w:t>
            </w:r>
          </w:p>
          <w:p w14:paraId="724DE7D4" w14:textId="6F4853B7" w:rsidR="00BF6A74" w:rsidRPr="00BF6A74" w:rsidRDefault="00BF6A74" w:rsidP="00BF6A74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Snabbtänkt och snabblärd</w:t>
            </w:r>
          </w:p>
        </w:tc>
      </w:tr>
    </w:tbl>
    <w:p w14:paraId="388EC5A6" w14:textId="5546D7C8" w:rsidR="00F01702" w:rsidRPr="00997F2F" w:rsidRDefault="00520343" w:rsidP="00AE159D">
      <w:pPr>
        <w:pStyle w:val="Heading1"/>
      </w:pPr>
      <w:del w:id="1" w:author="Urban Jonsson" w:date="2017-11-09T10:01:00Z">
        <w:r w:rsidDel="002A3175">
          <w:delText>Nyexa</w:delText>
        </w:r>
        <w:r w:rsidR="00D9265E" w:rsidDel="002A3175">
          <w:delText>minerad</w:delText>
        </w:r>
        <w:r w:rsidDel="002A3175">
          <w:delText xml:space="preserve"> konsult </w:delText>
        </w:r>
      </w:del>
      <w:ins w:id="2" w:author="Urban Jonsson" w:date="2017-11-09T10:01:00Z">
        <w:r w:rsidR="002A3175">
          <w:t>JS-utvecklare</w:t>
        </w:r>
      </w:ins>
    </w:p>
    <w:p w14:paraId="58413364" w14:textId="23833585" w:rsidR="007579C0" w:rsidRPr="007579C0" w:rsidRDefault="00FB6817" w:rsidP="007579C0">
      <w:pPr>
        <w:rPr>
          <w:lang w:val="sv-SE"/>
        </w:rPr>
      </w:pPr>
      <w:r w:rsidRPr="00520343">
        <w:rPr>
          <w:b/>
          <w:lang w:val="sv-SE"/>
        </w:rPr>
        <w:t>Jakob Sanne</w:t>
      </w:r>
      <w:r w:rsidR="007579C0" w:rsidRPr="007579C0">
        <w:rPr>
          <w:lang w:val="sv-SE"/>
        </w:rPr>
        <w:t xml:space="preserve"> </w:t>
      </w:r>
      <w:r w:rsidR="00520343">
        <w:rPr>
          <w:lang w:val="sv-SE"/>
        </w:rPr>
        <w:t>har nyligen avslutat sin civilingenjörsutbildning (Industriell Ekonomi</w:t>
      </w:r>
      <w:r w:rsidR="00D9265E">
        <w:rPr>
          <w:lang w:val="sv-SE"/>
        </w:rPr>
        <w:t>,</w:t>
      </w:r>
      <w:r w:rsidR="00520343">
        <w:rPr>
          <w:lang w:val="sv-SE"/>
        </w:rPr>
        <w:t xml:space="preserve"> inriktning Datatekni</w:t>
      </w:r>
      <w:r w:rsidR="00D9265E">
        <w:rPr>
          <w:lang w:val="sv-SE"/>
        </w:rPr>
        <w:t>k</w:t>
      </w:r>
      <w:r w:rsidR="00182B8A">
        <w:rPr>
          <w:lang w:val="sv-SE"/>
        </w:rPr>
        <w:t>/</w:t>
      </w:r>
      <w:r w:rsidR="00A14F37">
        <w:rPr>
          <w:lang w:val="sv-SE"/>
        </w:rPr>
        <w:t>Logistik</w:t>
      </w:r>
      <w:r w:rsidR="00D9265E">
        <w:rPr>
          <w:lang w:val="sv-SE"/>
        </w:rPr>
        <w:t>) där han har läst kurser inom databaskonstruktion/-modellering, objektorienterad programmering och webbutvec</w:t>
      </w:r>
      <w:r w:rsidR="00ED6B3E">
        <w:rPr>
          <w:lang w:val="sv-SE"/>
        </w:rPr>
        <w:t>kling. Efter ex</w:t>
      </w:r>
      <w:r w:rsidR="00ED7EDE">
        <w:rPr>
          <w:lang w:val="sv-SE"/>
        </w:rPr>
        <w:t xml:space="preserve">amen har Jakob varit konsult </w:t>
      </w:r>
      <w:r w:rsidR="00ED6B3E">
        <w:rPr>
          <w:lang w:val="sv-SE"/>
        </w:rPr>
        <w:t xml:space="preserve">via eget företag och </w:t>
      </w:r>
      <w:r w:rsidR="00ED7EDE">
        <w:rPr>
          <w:lang w:val="sv-SE"/>
        </w:rPr>
        <w:t xml:space="preserve">där främst </w:t>
      </w:r>
      <w:r w:rsidR="00ED6B3E">
        <w:rPr>
          <w:lang w:val="sv-SE"/>
        </w:rPr>
        <w:t>jobbat som fullstack-utvecklare</w:t>
      </w:r>
      <w:r w:rsidR="00A14F37">
        <w:rPr>
          <w:lang w:val="sv-SE"/>
        </w:rPr>
        <w:t>.</w:t>
      </w:r>
      <w:r w:rsidR="008012B4">
        <w:rPr>
          <w:lang w:val="sv-SE"/>
        </w:rPr>
        <w:t xml:space="preserve"> </w:t>
      </w:r>
      <w:del w:id="3" w:author="Urban Jonsson" w:date="2017-11-09T10:01:00Z">
        <w:r w:rsidR="00ED7EDE" w:rsidDel="00F84F51">
          <w:rPr>
            <w:lang w:val="sv-SE"/>
          </w:rPr>
          <w:delText>Arbetet</w:delText>
        </w:r>
        <w:r w:rsidR="00287C95" w:rsidDel="00F84F51">
          <w:rPr>
            <w:lang w:val="sv-SE"/>
          </w:rPr>
          <w:delText xml:space="preserve"> innefattade även teknisk rådgivning för framtida databaskonfigurationer och en ny deploymentstrategi. </w:delText>
        </w:r>
      </w:del>
    </w:p>
    <w:p w14:paraId="285098B3" w14:textId="77777777" w:rsidR="002A3175" w:rsidRDefault="009F4B2A" w:rsidP="007579C0">
      <w:pPr>
        <w:rPr>
          <w:ins w:id="4" w:author="Urban Jonsson" w:date="2017-11-09T10:01:00Z"/>
          <w:lang w:val="sv-SE"/>
        </w:rPr>
      </w:pPr>
      <w:r>
        <w:rPr>
          <w:lang w:val="sv-SE"/>
        </w:rPr>
        <w:t xml:space="preserve">Jakob är en strukturerad och noggrann programmerare som tycker om att hitta effektiva lösningar på problem och </w:t>
      </w:r>
      <w:r w:rsidR="005734C6">
        <w:rPr>
          <w:lang w:val="sv-SE"/>
        </w:rPr>
        <w:t xml:space="preserve">han </w:t>
      </w:r>
      <w:r>
        <w:rPr>
          <w:lang w:val="sv-SE"/>
        </w:rPr>
        <w:t xml:space="preserve">är van att </w:t>
      </w:r>
      <w:r w:rsidR="001B1B88">
        <w:rPr>
          <w:lang w:val="sv-SE"/>
        </w:rPr>
        <w:t>arbet</w:t>
      </w:r>
      <w:r w:rsidR="00506C4C">
        <w:rPr>
          <w:lang w:val="sv-SE"/>
        </w:rPr>
        <w:t xml:space="preserve">a i team och med agila metoder. </w:t>
      </w:r>
      <w:r w:rsidR="00BF6A74">
        <w:rPr>
          <w:lang w:val="sv-SE"/>
        </w:rPr>
        <w:t xml:space="preserve">Han har erfarenhet av moderna lösningar för att bygga backendsystem och intresserar sig för lösningar i den tekniska framkanten. </w:t>
      </w:r>
      <w:r w:rsidR="001B1B88">
        <w:rPr>
          <w:lang w:val="sv-SE"/>
        </w:rPr>
        <w:t xml:space="preserve">Jakob har </w:t>
      </w:r>
      <w:r w:rsidR="00A14F37">
        <w:rPr>
          <w:lang w:val="sv-SE"/>
        </w:rPr>
        <w:t xml:space="preserve">även </w:t>
      </w:r>
      <w:r w:rsidR="001B1B88">
        <w:rPr>
          <w:lang w:val="sv-SE"/>
        </w:rPr>
        <w:t>ett stort intresse av användbarhet och klientsidan av programmeringen och drar gärna nytta av sin kreativ</w:t>
      </w:r>
      <w:r w:rsidR="005734C6">
        <w:rPr>
          <w:lang w:val="sv-SE"/>
        </w:rPr>
        <w:t xml:space="preserve">a ådra och </w:t>
      </w:r>
      <w:r w:rsidR="00BF6A74">
        <w:rPr>
          <w:lang w:val="sv-SE"/>
        </w:rPr>
        <w:t xml:space="preserve">sina </w:t>
      </w:r>
      <w:r w:rsidR="005734C6">
        <w:rPr>
          <w:lang w:val="sv-SE"/>
        </w:rPr>
        <w:t xml:space="preserve">pedagogiska förmågor för att nå önskat resultat. </w:t>
      </w:r>
    </w:p>
    <w:p w14:paraId="11FCBE96" w14:textId="3CFBF0C5" w:rsidR="007579C0" w:rsidRDefault="005734C6" w:rsidP="007579C0">
      <w:pPr>
        <w:rPr>
          <w:lang w:val="sv-SE"/>
        </w:rPr>
      </w:pPr>
      <w:r>
        <w:rPr>
          <w:lang w:val="sv-SE"/>
        </w:rPr>
        <w:t xml:space="preserve">Från utbildningen tar Jakob med sig en </w:t>
      </w:r>
      <w:r w:rsidR="00ED7EDE">
        <w:rPr>
          <w:lang w:val="sv-SE"/>
        </w:rPr>
        <w:t>god</w:t>
      </w:r>
      <w:r>
        <w:rPr>
          <w:lang w:val="sv-SE"/>
        </w:rPr>
        <w:t xml:space="preserve"> förståelse för </w:t>
      </w:r>
      <w:r w:rsidR="001741A6">
        <w:rPr>
          <w:lang w:val="sv-SE"/>
        </w:rPr>
        <w:t>vad som driver olika verksamheter, ett stort kunnande inom logistiska system</w:t>
      </w:r>
      <w:r>
        <w:rPr>
          <w:lang w:val="sv-SE"/>
        </w:rPr>
        <w:t xml:space="preserve"> och vikten av att rätt data finns tillgänglig som besluts</w:t>
      </w:r>
      <w:r w:rsidR="00287C95">
        <w:rPr>
          <w:lang w:val="sv-SE"/>
        </w:rPr>
        <w:t xml:space="preserve">underlag vid rätt tid och plats. </w:t>
      </w:r>
      <w:r>
        <w:rPr>
          <w:lang w:val="sv-SE"/>
        </w:rPr>
        <w:t xml:space="preserve">    </w:t>
      </w:r>
      <w:r w:rsidR="001B1B88">
        <w:rPr>
          <w:lang w:val="sv-SE"/>
        </w:rPr>
        <w:t xml:space="preserve">  </w:t>
      </w:r>
      <w:r w:rsidR="009F4B2A">
        <w:rPr>
          <w:lang w:val="sv-SE"/>
        </w:rPr>
        <w:t xml:space="preserve">   </w:t>
      </w:r>
    </w:p>
    <w:p w14:paraId="28284B0C" w14:textId="01FFF323" w:rsidR="00CE6121" w:rsidRDefault="00FB6817" w:rsidP="00F87A52">
      <w:pPr>
        <w:pStyle w:val="Heading2"/>
      </w:pPr>
      <w:r>
        <w:t>Jakob Sanne</w:t>
      </w:r>
    </w:p>
    <w:p w14:paraId="2CD3DAEF" w14:textId="77777777" w:rsidR="00CE6121" w:rsidRPr="000068DA" w:rsidRDefault="00CE6121" w:rsidP="00CE6121">
      <w:pPr>
        <w:rPr>
          <w:lang w:val="sv-SE"/>
        </w:rPr>
      </w:pPr>
    </w:p>
    <w:p w14:paraId="5682D8EA" w14:textId="77777777" w:rsidR="00306D1C" w:rsidRDefault="00306D1C" w:rsidP="009077D7">
      <w:pPr>
        <w:pStyle w:val="Heading4"/>
        <w:sectPr w:rsidR="00306D1C" w:rsidSect="002A179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40" w:right="1440" w:bottom="1440" w:left="1440" w:header="720" w:footer="634" w:gutter="0"/>
          <w:cols w:space="720"/>
          <w:docGrid w:linePitch="360"/>
        </w:sectPr>
      </w:pPr>
    </w:p>
    <w:p w14:paraId="74C87DE5" w14:textId="77777777" w:rsidR="008B5011" w:rsidRDefault="008B5011" w:rsidP="009077D7">
      <w:pPr>
        <w:pStyle w:val="Heading4"/>
        <w:rPr>
          <w:b/>
        </w:rPr>
      </w:pPr>
      <w:r>
        <w:rPr>
          <w:b/>
        </w:rPr>
        <w:t>BAKGRUND</w:t>
      </w:r>
    </w:p>
    <w:p w14:paraId="4A92A1D1" w14:textId="5BCCF7B8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Födelseår:</w:t>
      </w:r>
      <w:r w:rsidR="00FB6817">
        <w:rPr>
          <w:sz w:val="18"/>
          <w:lang w:val="sv-SE"/>
        </w:rPr>
        <w:t xml:space="preserve"> 1982</w:t>
      </w:r>
    </w:p>
    <w:p w14:paraId="7656B0DB" w14:textId="77777777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Befattning: Konsult</w:t>
      </w:r>
    </w:p>
    <w:p w14:paraId="76CBAAE8" w14:textId="77777777" w:rsidR="009077D7" w:rsidRPr="00651315" w:rsidRDefault="009077D7" w:rsidP="00CE6121">
      <w:pPr>
        <w:pStyle w:val="Heading4"/>
        <w:rPr>
          <w:b/>
        </w:rPr>
      </w:pPr>
      <w:r w:rsidRPr="00651315">
        <w:rPr>
          <w:b/>
        </w:rPr>
        <w:t>Verksamhets-/bransch-kompetens</w:t>
      </w:r>
    </w:p>
    <w:p w14:paraId="1DE5824B" w14:textId="5618882D" w:rsidR="009077D7" w:rsidRPr="00872EE0" w:rsidRDefault="00A14F37" w:rsidP="007579C0">
      <w:pPr>
        <w:rPr>
          <w:sz w:val="18"/>
          <w:lang w:val="sv-SE"/>
        </w:rPr>
      </w:pPr>
      <w:r>
        <w:rPr>
          <w:sz w:val="18"/>
          <w:lang w:val="sv-SE"/>
        </w:rPr>
        <w:t>Logistik/Supply chain management</w:t>
      </w:r>
    </w:p>
    <w:p w14:paraId="08C44686" w14:textId="77777777" w:rsidR="009077D7" w:rsidRPr="00FB6817" w:rsidRDefault="008B5011" w:rsidP="00CE6121">
      <w:pPr>
        <w:pStyle w:val="Heading4"/>
        <w:rPr>
          <w:b/>
        </w:rPr>
      </w:pPr>
      <w:r>
        <w:rPr>
          <w:b/>
        </w:rPr>
        <w:t>Teknisk kompetens &lt;</w:t>
      </w:r>
      <w:r w:rsidR="00CE6121" w:rsidRPr="00FB6817">
        <w:rPr>
          <w:b/>
        </w:rPr>
        <w:t>Databaser</w:t>
      </w:r>
      <w:r w:rsidRPr="00FB6817">
        <w:rPr>
          <w:b/>
        </w:rPr>
        <w:t>&gt;</w:t>
      </w:r>
    </w:p>
    <w:p w14:paraId="6C4DB0BE" w14:textId="16212385" w:rsidR="00FB6817" w:rsidRDefault="007579C0" w:rsidP="009077D7">
      <w:pPr>
        <w:rPr>
          <w:sz w:val="18"/>
          <w:lang w:val="sv-SE"/>
        </w:rPr>
      </w:pPr>
      <w:r>
        <w:rPr>
          <w:sz w:val="18"/>
          <w:lang w:val="sv-SE"/>
        </w:rPr>
        <w:t>MySQL</w:t>
      </w:r>
    </w:p>
    <w:p w14:paraId="105C756B" w14:textId="3DE00C37" w:rsidR="00FB6817" w:rsidRDefault="00520343" w:rsidP="009077D7">
      <w:pPr>
        <w:rPr>
          <w:sz w:val="18"/>
          <w:lang w:val="sv-SE"/>
        </w:rPr>
      </w:pPr>
      <w:r>
        <w:rPr>
          <w:sz w:val="18"/>
          <w:lang w:val="sv-SE"/>
        </w:rPr>
        <w:t xml:space="preserve">Google </w:t>
      </w:r>
      <w:r w:rsidR="00FB6817">
        <w:rPr>
          <w:sz w:val="18"/>
          <w:lang w:val="sv-SE"/>
        </w:rPr>
        <w:t>Firestore</w:t>
      </w:r>
      <w:r w:rsidR="00E17479">
        <w:rPr>
          <w:sz w:val="18"/>
          <w:lang w:val="sv-SE"/>
        </w:rPr>
        <w:t>/</w:t>
      </w:r>
      <w:r>
        <w:rPr>
          <w:sz w:val="18"/>
          <w:lang w:val="sv-SE"/>
        </w:rPr>
        <w:t>RealtimeDB</w:t>
      </w:r>
    </w:p>
    <w:p w14:paraId="57415C37" w14:textId="513DAE2C" w:rsidR="00520343" w:rsidRPr="00FB6817" w:rsidRDefault="00520343" w:rsidP="009077D7">
      <w:pPr>
        <w:rPr>
          <w:sz w:val="18"/>
          <w:lang w:val="sv-SE"/>
        </w:rPr>
      </w:pPr>
      <w:r>
        <w:rPr>
          <w:sz w:val="18"/>
          <w:lang w:val="sv-SE"/>
        </w:rPr>
        <w:t>MongoDB</w:t>
      </w:r>
    </w:p>
    <w:p w14:paraId="6D75D470" w14:textId="77777777" w:rsidR="00CE6121" w:rsidRPr="00651315" w:rsidRDefault="008B5011" w:rsidP="00CE6121">
      <w:pPr>
        <w:pStyle w:val="Heading4"/>
        <w:rPr>
          <w:b/>
        </w:rPr>
      </w:pPr>
      <w:r>
        <w:rPr>
          <w:b/>
        </w:rPr>
        <w:t>&lt;</w:t>
      </w:r>
      <w:r w:rsidR="00CE6121" w:rsidRPr="00651315">
        <w:rPr>
          <w:b/>
        </w:rPr>
        <w:t>programmerings</w:t>
      </w:r>
      <w:r w:rsidR="007A366A" w:rsidRPr="00651315">
        <w:rPr>
          <w:b/>
        </w:rPr>
        <w:t>-</w:t>
      </w:r>
      <w:r w:rsidR="00CE6121" w:rsidRPr="00651315">
        <w:rPr>
          <w:b/>
        </w:rPr>
        <w:t>språk</w:t>
      </w:r>
      <w:r>
        <w:rPr>
          <w:b/>
        </w:rPr>
        <w:t>&gt;</w:t>
      </w:r>
    </w:p>
    <w:p w14:paraId="5C63BCA1" w14:textId="67E0F933" w:rsidR="00CE6121" w:rsidRPr="00FB33A9" w:rsidRDefault="00FB6817" w:rsidP="009077D7">
      <w:pPr>
        <w:rPr>
          <w:sz w:val="18"/>
          <w:lang w:val="sv-SE"/>
        </w:rPr>
      </w:pPr>
      <w:r w:rsidRPr="00FB33A9">
        <w:rPr>
          <w:sz w:val="18"/>
          <w:lang w:val="sv-SE"/>
        </w:rPr>
        <w:t>Java</w:t>
      </w:r>
      <w:r w:rsidR="00EB1217">
        <w:rPr>
          <w:sz w:val="18"/>
          <w:lang w:val="sv-SE"/>
        </w:rPr>
        <w:t>/Android</w:t>
      </w:r>
    </w:p>
    <w:p w14:paraId="4A570246" w14:textId="2581732F" w:rsidR="00BC447B" w:rsidRPr="00FB33A9" w:rsidRDefault="00ED6B3E" w:rsidP="009077D7">
      <w:pPr>
        <w:rPr>
          <w:sz w:val="18"/>
          <w:lang w:val="sv-SE"/>
        </w:rPr>
      </w:pPr>
      <w:r w:rsidRPr="00FB33A9">
        <w:rPr>
          <w:sz w:val="18"/>
          <w:lang w:val="sv-SE"/>
        </w:rPr>
        <w:t>Django/</w:t>
      </w:r>
      <w:r w:rsidR="00BC447B" w:rsidRPr="00FB33A9">
        <w:rPr>
          <w:sz w:val="18"/>
          <w:lang w:val="sv-SE"/>
        </w:rPr>
        <w:t>Python</w:t>
      </w:r>
    </w:p>
    <w:p w14:paraId="66E6BD5B" w14:textId="147EF461" w:rsidR="00CE6121" w:rsidRPr="00041BD0" w:rsidRDefault="007579C0" w:rsidP="009077D7">
      <w:pPr>
        <w:rPr>
          <w:sz w:val="18"/>
        </w:rPr>
      </w:pPr>
      <w:r w:rsidRPr="00041BD0">
        <w:rPr>
          <w:sz w:val="18"/>
        </w:rPr>
        <w:t>SQL</w:t>
      </w:r>
      <w:r w:rsidR="00A14F37" w:rsidRPr="00041BD0">
        <w:rPr>
          <w:sz w:val="18"/>
        </w:rPr>
        <w:t>, NoSQL/JSON</w:t>
      </w:r>
    </w:p>
    <w:p w14:paraId="3CFB33FC" w14:textId="375CB195" w:rsidR="007579C0" w:rsidRPr="00041BD0" w:rsidRDefault="00FB6817" w:rsidP="009077D7">
      <w:pPr>
        <w:rPr>
          <w:sz w:val="18"/>
        </w:rPr>
      </w:pPr>
      <w:r w:rsidRPr="00041BD0">
        <w:rPr>
          <w:sz w:val="18"/>
        </w:rPr>
        <w:t>Typescript/</w:t>
      </w:r>
      <w:r w:rsidR="00BC447B" w:rsidRPr="00041BD0">
        <w:rPr>
          <w:sz w:val="18"/>
        </w:rPr>
        <w:t>JavaScript</w:t>
      </w:r>
      <w:r w:rsidR="00ED6B3E" w:rsidRPr="00041BD0">
        <w:rPr>
          <w:sz w:val="18"/>
        </w:rPr>
        <w:t>/Angular4</w:t>
      </w:r>
    </w:p>
    <w:p w14:paraId="3FAF130E" w14:textId="07B5EFB6" w:rsidR="00FB6817" w:rsidRPr="00FB6817" w:rsidRDefault="00FB6817" w:rsidP="009077D7">
      <w:pPr>
        <w:rPr>
          <w:sz w:val="18"/>
        </w:rPr>
      </w:pPr>
      <w:r>
        <w:rPr>
          <w:sz w:val="18"/>
        </w:rPr>
        <w:t>NodeJS</w:t>
      </w:r>
      <w:r w:rsidR="00ED6B3E">
        <w:rPr>
          <w:sz w:val="18"/>
        </w:rPr>
        <w:t>/Express</w:t>
      </w:r>
    </w:p>
    <w:p w14:paraId="624FDFE7" w14:textId="49903B0F" w:rsidR="007579C0" w:rsidRPr="007579C0" w:rsidRDefault="007579C0" w:rsidP="009077D7">
      <w:pPr>
        <w:rPr>
          <w:sz w:val="18"/>
        </w:rPr>
      </w:pPr>
      <w:r>
        <w:rPr>
          <w:sz w:val="18"/>
        </w:rPr>
        <w:t>HTML</w:t>
      </w:r>
      <w:r w:rsidR="00FB6817">
        <w:rPr>
          <w:sz w:val="18"/>
        </w:rPr>
        <w:t>/CSS</w:t>
      </w:r>
      <w:r w:rsidR="00BC447B">
        <w:rPr>
          <w:sz w:val="18"/>
        </w:rPr>
        <w:t>/SCSS</w:t>
      </w:r>
    </w:p>
    <w:p w14:paraId="2D4D8F37" w14:textId="0FA90E20" w:rsidR="00CE6121" w:rsidRPr="00FB6817" w:rsidRDefault="008B5011" w:rsidP="00CE6121">
      <w:pPr>
        <w:pStyle w:val="Heading4"/>
        <w:rPr>
          <w:b/>
          <w:lang w:val="en-US"/>
        </w:rPr>
      </w:pPr>
      <w:r w:rsidRPr="00FB6817">
        <w:rPr>
          <w:b/>
          <w:lang w:val="en-US"/>
        </w:rPr>
        <w:t>&lt;</w:t>
      </w:r>
      <w:r w:rsidR="00CE6121" w:rsidRPr="00FB6817">
        <w:rPr>
          <w:b/>
          <w:lang w:val="en-US"/>
        </w:rPr>
        <w:t>Webb-serv</w:t>
      </w:r>
      <w:r w:rsidR="00BC447B">
        <w:rPr>
          <w:b/>
          <w:lang w:val="en-US"/>
        </w:rPr>
        <w:t>ER</w:t>
      </w:r>
      <w:r w:rsidRPr="00FB6817">
        <w:rPr>
          <w:b/>
          <w:lang w:val="en-US"/>
        </w:rPr>
        <w:t>&gt;</w:t>
      </w:r>
    </w:p>
    <w:p w14:paraId="137BF2D8" w14:textId="55FE9339" w:rsidR="00CE6121" w:rsidRDefault="001B1B88" w:rsidP="009077D7">
      <w:pPr>
        <w:rPr>
          <w:sz w:val="18"/>
        </w:rPr>
      </w:pPr>
      <w:r>
        <w:rPr>
          <w:sz w:val="18"/>
        </w:rPr>
        <w:t>Linux/</w:t>
      </w:r>
      <w:r w:rsidR="00FB6817">
        <w:rPr>
          <w:sz w:val="18"/>
        </w:rPr>
        <w:t>Nginx</w:t>
      </w:r>
      <w:r w:rsidR="00BC447B">
        <w:rPr>
          <w:sz w:val="18"/>
        </w:rPr>
        <w:t>/PM2</w:t>
      </w:r>
    </w:p>
    <w:p w14:paraId="36A2C246" w14:textId="1E89C210" w:rsidR="00BC447B" w:rsidRPr="00FB33A9" w:rsidRDefault="00BC447B" w:rsidP="00BC447B">
      <w:pPr>
        <w:pStyle w:val="Heading4"/>
        <w:rPr>
          <w:b/>
          <w:lang w:val="en-US"/>
        </w:rPr>
      </w:pPr>
      <w:r w:rsidRPr="00FB33A9">
        <w:rPr>
          <w:b/>
          <w:lang w:val="en-US"/>
        </w:rPr>
        <w:t>&lt;OS&gt;</w:t>
      </w:r>
    </w:p>
    <w:p w14:paraId="1D03D445" w14:textId="0AD8FF5E" w:rsidR="00BC447B" w:rsidRPr="00FB33A9" w:rsidRDefault="00BC447B" w:rsidP="00BC447B">
      <w:pPr>
        <w:rPr>
          <w:sz w:val="18"/>
        </w:rPr>
      </w:pPr>
      <w:r w:rsidRPr="00FB33A9">
        <w:rPr>
          <w:sz w:val="18"/>
        </w:rPr>
        <w:t>Linux</w:t>
      </w:r>
    </w:p>
    <w:p w14:paraId="0E178054" w14:textId="68A6FF91" w:rsidR="00BC447B" w:rsidRPr="00FB33A9" w:rsidRDefault="00BC447B" w:rsidP="009077D7">
      <w:pPr>
        <w:rPr>
          <w:sz w:val="18"/>
        </w:rPr>
      </w:pPr>
      <w:r w:rsidRPr="00FB33A9">
        <w:rPr>
          <w:sz w:val="18"/>
        </w:rPr>
        <w:t>Windows</w:t>
      </w:r>
    </w:p>
    <w:p w14:paraId="15201559" w14:textId="7FC702AA" w:rsidR="00663690" w:rsidRPr="00BC447B" w:rsidRDefault="00663690" w:rsidP="00663690">
      <w:pPr>
        <w:pStyle w:val="Heading4"/>
        <w:rPr>
          <w:b/>
        </w:rPr>
      </w:pPr>
      <w:r w:rsidRPr="00BC447B">
        <w:rPr>
          <w:b/>
        </w:rPr>
        <w:t>&lt;VERKTYG</w:t>
      </w:r>
      <w:r w:rsidR="00EB1217">
        <w:rPr>
          <w:b/>
        </w:rPr>
        <w:t>/Tekniker</w:t>
      </w:r>
      <w:r w:rsidRPr="00BC447B">
        <w:rPr>
          <w:b/>
        </w:rPr>
        <w:t>&gt;</w:t>
      </w:r>
    </w:p>
    <w:p w14:paraId="43BF40D1" w14:textId="2C4E654B" w:rsidR="007579C0" w:rsidRDefault="00FB6817" w:rsidP="007579C0">
      <w:pPr>
        <w:rPr>
          <w:sz w:val="18"/>
          <w:lang w:val="sv-SE"/>
        </w:rPr>
      </w:pPr>
      <w:r>
        <w:rPr>
          <w:sz w:val="18"/>
          <w:lang w:val="sv-SE"/>
        </w:rPr>
        <w:t>GIT</w:t>
      </w:r>
      <w:r w:rsidR="00BC447B">
        <w:rPr>
          <w:sz w:val="18"/>
          <w:lang w:val="sv-SE"/>
        </w:rPr>
        <w:t>/SVN</w:t>
      </w:r>
    </w:p>
    <w:p w14:paraId="5690CA2F" w14:textId="3635C440" w:rsidR="00EB1217" w:rsidRDefault="00EB1217" w:rsidP="007579C0">
      <w:pPr>
        <w:rPr>
          <w:sz w:val="18"/>
          <w:lang w:val="sv-SE"/>
        </w:rPr>
      </w:pPr>
      <w:r>
        <w:rPr>
          <w:sz w:val="18"/>
          <w:lang w:val="sv-SE"/>
        </w:rPr>
        <w:t>SCRUM</w:t>
      </w:r>
    </w:p>
    <w:p w14:paraId="1AE80D36" w14:textId="1F3B2F5B" w:rsidR="00BC447B" w:rsidRPr="007579C0" w:rsidRDefault="00BC447B" w:rsidP="007579C0">
      <w:pPr>
        <w:rPr>
          <w:sz w:val="18"/>
          <w:lang w:val="sv-SE"/>
        </w:rPr>
      </w:pPr>
      <w:r>
        <w:rPr>
          <w:sz w:val="18"/>
          <w:lang w:val="sv-SE"/>
        </w:rPr>
        <w:t>Adobe PS/LR/AE/XD</w:t>
      </w:r>
    </w:p>
    <w:p w14:paraId="2C0C8F5C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Utbildning</w:t>
      </w:r>
    </w:p>
    <w:p w14:paraId="78E48553" w14:textId="45D3802B" w:rsidR="00CE6121" w:rsidRPr="007579C0" w:rsidRDefault="00FB6817" w:rsidP="009077D7">
      <w:pPr>
        <w:rPr>
          <w:sz w:val="18"/>
          <w:lang w:val="sv-SE"/>
        </w:rPr>
      </w:pPr>
      <w:r>
        <w:rPr>
          <w:sz w:val="18"/>
          <w:lang w:val="sv-SE"/>
        </w:rPr>
        <w:t>Civilingenjör Industriell Ekonomi</w:t>
      </w:r>
      <w:r w:rsidR="007579C0" w:rsidRPr="007579C0">
        <w:rPr>
          <w:sz w:val="18"/>
          <w:lang w:val="sv-SE"/>
        </w:rPr>
        <w:t>, Linköpings Tekniska Högskol</w:t>
      </w:r>
      <w:r>
        <w:rPr>
          <w:sz w:val="18"/>
          <w:lang w:val="sv-SE"/>
        </w:rPr>
        <w:t xml:space="preserve">a / Linköpings Universitet, </w:t>
      </w:r>
      <w:r w:rsidR="00F47BD7">
        <w:rPr>
          <w:sz w:val="18"/>
          <w:lang w:val="sv-SE"/>
        </w:rPr>
        <w:t xml:space="preserve">examen </w:t>
      </w:r>
      <w:r>
        <w:rPr>
          <w:sz w:val="18"/>
          <w:lang w:val="sv-SE"/>
        </w:rPr>
        <w:t>2017</w:t>
      </w:r>
    </w:p>
    <w:p w14:paraId="71DBB73D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lastRenderedPageBreak/>
        <w:t>Språk</w:t>
      </w:r>
    </w:p>
    <w:p w14:paraId="15118331" w14:textId="77777777" w:rsidR="00CE6121" w:rsidRPr="00872EE0" w:rsidRDefault="00CE6121" w:rsidP="009077D7">
      <w:pPr>
        <w:rPr>
          <w:sz w:val="18"/>
          <w:lang w:val="sv-SE"/>
        </w:rPr>
      </w:pPr>
      <w:r w:rsidRPr="00872EE0">
        <w:rPr>
          <w:sz w:val="18"/>
          <w:lang w:val="sv-SE"/>
        </w:rPr>
        <w:t>Svenska (modersmål)</w:t>
      </w:r>
    </w:p>
    <w:p w14:paraId="5BE2B528" w14:textId="5A7E70CC" w:rsidR="00CE6121" w:rsidRDefault="00CE6121" w:rsidP="009077D7">
      <w:pPr>
        <w:rPr>
          <w:sz w:val="18"/>
          <w:lang w:val="sv-SE"/>
        </w:rPr>
      </w:pPr>
      <w:r w:rsidRPr="00872EE0">
        <w:rPr>
          <w:sz w:val="18"/>
          <w:lang w:val="sv-SE"/>
        </w:rPr>
        <w:t>Engelska (</w:t>
      </w:r>
      <w:r w:rsidR="007579C0">
        <w:rPr>
          <w:sz w:val="18"/>
          <w:lang w:val="sv-SE"/>
        </w:rPr>
        <w:t>flytande</w:t>
      </w:r>
      <w:r w:rsidRPr="00872EE0">
        <w:rPr>
          <w:sz w:val="18"/>
          <w:lang w:val="sv-SE"/>
        </w:rPr>
        <w:t>)</w:t>
      </w:r>
    </w:p>
    <w:p w14:paraId="3FBA3521" w14:textId="2262DAFC" w:rsidR="00520343" w:rsidRPr="00872EE0" w:rsidRDefault="00520343" w:rsidP="009077D7">
      <w:pPr>
        <w:rPr>
          <w:sz w:val="18"/>
          <w:lang w:val="sv-SE"/>
        </w:rPr>
      </w:pPr>
      <w:r>
        <w:rPr>
          <w:sz w:val="18"/>
          <w:lang w:val="sv-SE"/>
        </w:rPr>
        <w:t>Tyska/Franska (Grundläggande)</w:t>
      </w:r>
    </w:p>
    <w:p w14:paraId="234CAEE0" w14:textId="77777777" w:rsidR="00CE6121" w:rsidRPr="008B5011" w:rsidRDefault="008B5011" w:rsidP="008B5011">
      <w:pPr>
        <w:keepNext/>
        <w:keepLines/>
        <w:rPr>
          <w:b/>
          <w:lang w:val="sv-SE"/>
        </w:rPr>
      </w:pPr>
      <w:r w:rsidRPr="008B5011">
        <w:rPr>
          <w:b/>
          <w:lang w:val="sv-SE"/>
        </w:rPr>
        <w:t>TIDIGARE ANSTÄLLNINGAR</w:t>
      </w:r>
    </w:p>
    <w:p w14:paraId="16505676" w14:textId="73C614BD" w:rsidR="00BC447B" w:rsidRDefault="00F47BD7" w:rsidP="006828AF">
      <w:pPr>
        <w:rPr>
          <w:sz w:val="18"/>
          <w:lang w:val="sv-SE"/>
        </w:rPr>
      </w:pPr>
      <w:r>
        <w:rPr>
          <w:sz w:val="18"/>
          <w:lang w:val="sv-SE"/>
        </w:rPr>
        <w:t>Webbutvecklare eget företag</w:t>
      </w:r>
      <w:r w:rsidR="00ED6B3E">
        <w:rPr>
          <w:sz w:val="18"/>
          <w:lang w:val="sv-SE"/>
        </w:rPr>
        <w:t>, konsult till IdeumGroup.</w:t>
      </w:r>
    </w:p>
    <w:p w14:paraId="20007640" w14:textId="234A036B" w:rsidR="001B1B88" w:rsidRPr="00BC447B" w:rsidRDefault="007407CE" w:rsidP="006828AF">
      <w:pPr>
        <w:rPr>
          <w:sz w:val="18"/>
          <w:lang w:val="sv-SE"/>
        </w:rPr>
        <w:sectPr w:rsidR="001B1B88" w:rsidRPr="00BC447B" w:rsidSect="00306D1C">
          <w:type w:val="continuous"/>
          <w:pgSz w:w="11907" w:h="16839" w:code="9"/>
          <w:pgMar w:top="1440" w:right="1440" w:bottom="1440" w:left="1440" w:header="720" w:footer="634" w:gutter="0"/>
          <w:cols w:num="3" w:space="720"/>
          <w:docGrid w:linePitch="360"/>
        </w:sectPr>
      </w:pPr>
      <w:r>
        <w:rPr>
          <w:sz w:val="18"/>
          <w:lang w:val="sv-SE"/>
        </w:rPr>
        <w:t>Lärarvikarie, Frilansfotograf</w:t>
      </w:r>
    </w:p>
    <w:p w14:paraId="65C82BB6" w14:textId="075920DF" w:rsidR="00FB33A9" w:rsidRDefault="00FB33A9">
      <w:pPr>
        <w:pStyle w:val="Heading2"/>
        <w:keepNext/>
        <w:keepLines/>
        <w:pageBreakBefore/>
        <w:spacing w:before="240" w:after="120"/>
        <w:rPr>
          <w:caps/>
        </w:rPr>
        <w:pPrChange w:id="5" w:author="Urban Jonsson" w:date="2017-11-09T10:01:00Z">
          <w:pPr>
            <w:pStyle w:val="Heading2"/>
            <w:keepNext/>
            <w:keepLines/>
            <w:spacing w:before="240" w:after="120"/>
          </w:pPr>
        </w:pPrChange>
      </w:pPr>
      <w:r>
        <w:rPr>
          <w:caps/>
        </w:rPr>
        <w:lastRenderedPageBreak/>
        <w:t>Ideumgroup ab</w:t>
      </w:r>
      <w:r>
        <w:rPr>
          <w:caps/>
        </w:rPr>
        <w:tab/>
        <w:t>juni 2017– SEPT 2017</w:t>
      </w:r>
    </w:p>
    <w:p w14:paraId="4B41CC85" w14:textId="7348CF07" w:rsidR="00FB33A9" w:rsidRDefault="00FB33A9" w:rsidP="00FB33A9">
      <w:pPr>
        <w:pStyle w:val="Uppdragslistning"/>
        <w:keepNext/>
        <w:keepLines/>
        <w:rPr>
          <w:sz w:val="18"/>
          <w:lang w:val="sv-SE"/>
        </w:rPr>
      </w:pPr>
      <w:r>
        <w:rPr>
          <w:b/>
          <w:sz w:val="18"/>
          <w:lang w:val="sv-SE"/>
        </w:rPr>
        <w:t>Roll</w:t>
      </w:r>
      <w:r>
        <w:rPr>
          <w:sz w:val="18"/>
          <w:lang w:val="sv-SE"/>
        </w:rPr>
        <w:tab/>
        <w:t>Utvecklare</w:t>
      </w:r>
    </w:p>
    <w:p w14:paraId="364FD745" w14:textId="22A74CCE" w:rsidR="00FB33A9" w:rsidRDefault="00FB33A9" w:rsidP="00FB33A9">
      <w:pPr>
        <w:pStyle w:val="Uppdragslistning"/>
        <w:keepNext/>
        <w:keepLines/>
        <w:rPr>
          <w:sz w:val="18"/>
          <w:lang w:val="sv-SE"/>
        </w:rPr>
      </w:pPr>
      <w:r>
        <w:rPr>
          <w:b/>
          <w:sz w:val="18"/>
          <w:lang w:val="sv-SE"/>
        </w:rPr>
        <w:t>Uppdrag</w:t>
      </w:r>
      <w:r>
        <w:rPr>
          <w:sz w:val="18"/>
          <w:lang w:val="sv-SE"/>
        </w:rPr>
        <w:tab/>
        <w:t>Migrering av</w:t>
      </w:r>
      <w:r w:rsidRPr="00FB33A9">
        <w:rPr>
          <w:sz w:val="18"/>
          <w:lang w:val="sv-SE"/>
        </w:rPr>
        <w:t xml:space="preserve"> en datavisualiseringsapplikation för </w:t>
      </w:r>
      <w:r w:rsidR="00A14F37">
        <w:rPr>
          <w:sz w:val="18"/>
          <w:lang w:val="sv-SE"/>
        </w:rPr>
        <w:t>ett supply-chain-management-system</w:t>
      </w:r>
      <w:r w:rsidRPr="00FB33A9">
        <w:rPr>
          <w:sz w:val="18"/>
          <w:lang w:val="sv-SE"/>
        </w:rPr>
        <w:t xml:space="preserve"> från en</w:t>
      </w:r>
      <w:r>
        <w:rPr>
          <w:sz w:val="18"/>
          <w:lang w:val="sv-SE"/>
        </w:rPr>
        <w:t xml:space="preserve"> remote desktop-miljö till en webbapplikation</w:t>
      </w:r>
      <w:r w:rsidR="00666965">
        <w:rPr>
          <w:sz w:val="18"/>
          <w:lang w:val="sv-SE"/>
        </w:rPr>
        <w:t xml:space="preserve">, både backend med nytt lager mellan databas och server och ny klientapplikation, båda i JavaScript. </w:t>
      </w:r>
      <w:r>
        <w:rPr>
          <w:sz w:val="18"/>
          <w:lang w:val="sv-SE"/>
        </w:rPr>
        <w:t>Tekniskt stöd fö</w:t>
      </w:r>
      <w:r w:rsidR="00666965">
        <w:rPr>
          <w:sz w:val="18"/>
          <w:lang w:val="sv-SE"/>
        </w:rPr>
        <w:t xml:space="preserve">r att optimera serverprestanda med ny konfiguration och </w:t>
      </w:r>
      <w:r w:rsidR="001741A6">
        <w:rPr>
          <w:sz w:val="18"/>
          <w:lang w:val="sv-SE"/>
        </w:rPr>
        <w:t>förslag till</w:t>
      </w:r>
      <w:r w:rsidR="00666965">
        <w:rPr>
          <w:sz w:val="18"/>
          <w:lang w:val="sv-SE"/>
        </w:rPr>
        <w:t xml:space="preserve"> ny databasstruktur (SQL -&gt; NoSQL)</w:t>
      </w:r>
      <w:r>
        <w:rPr>
          <w:sz w:val="18"/>
          <w:lang w:val="sv-SE"/>
        </w:rPr>
        <w:t xml:space="preserve"> </w:t>
      </w:r>
      <w:r w:rsidR="001741A6">
        <w:rPr>
          <w:sz w:val="18"/>
          <w:lang w:val="sv-SE"/>
        </w:rPr>
        <w:t xml:space="preserve">optimerad för webben. </w:t>
      </w:r>
      <w:r>
        <w:rPr>
          <w:sz w:val="18"/>
          <w:lang w:val="sv-SE"/>
        </w:rPr>
        <w:br/>
      </w:r>
      <w:ins w:id="6" w:author="Urban Jonsson" w:date="2017-11-09T10:01:00Z">
        <w:r w:rsidR="00F84F51" w:rsidRPr="00F84F51">
          <w:rPr>
            <w:sz w:val="18"/>
            <w:lang w:val="sv-SE"/>
          </w:rPr>
          <w:t>Arbetet innefattade även teknisk rådgivning för framtida databaskonfigurationer och en ny deploymentstrategi.</w:t>
        </w:r>
      </w:ins>
    </w:p>
    <w:p w14:paraId="30023A73" w14:textId="25783C71" w:rsidR="00FB33A9" w:rsidRDefault="00FB33A9" w:rsidP="00FB33A9">
      <w:pPr>
        <w:pStyle w:val="Uppdragslistning"/>
        <w:ind w:left="3062" w:hanging="3062"/>
        <w:rPr>
          <w:sz w:val="18"/>
          <w:lang w:val="sv-SE"/>
        </w:rPr>
      </w:pPr>
      <w:r>
        <w:rPr>
          <w:b/>
          <w:sz w:val="18"/>
          <w:lang w:val="sv-SE"/>
        </w:rPr>
        <w:t>Teknik/Metod</w:t>
      </w:r>
      <w:r>
        <w:rPr>
          <w:sz w:val="18"/>
          <w:lang w:val="sv-SE"/>
        </w:rPr>
        <w:tab/>
        <w:t>Linux, Nginx, Pm2, MySQL, ExpressJS, Angular4, Material, DevExpress</w:t>
      </w:r>
    </w:p>
    <w:p w14:paraId="0405D217" w14:textId="77777777" w:rsidR="0036469A" w:rsidRPr="00FB6817" w:rsidRDefault="0036469A" w:rsidP="006828AF">
      <w:pPr>
        <w:rPr>
          <w:lang w:val="sv-SE"/>
        </w:rPr>
      </w:pPr>
    </w:p>
    <w:p w14:paraId="6E595CA6" w14:textId="77777777" w:rsidR="00EF3C19" w:rsidRPr="00FB6817" w:rsidRDefault="00EF3C19" w:rsidP="006828AF">
      <w:pPr>
        <w:rPr>
          <w:lang w:val="sv-SE"/>
        </w:rPr>
      </w:pPr>
    </w:p>
    <w:p w14:paraId="4FF9F79C" w14:textId="638F9686" w:rsidR="007579C0" w:rsidRPr="00ED6B3E" w:rsidRDefault="007579C0" w:rsidP="00387B99">
      <w:pPr>
        <w:pStyle w:val="Uppdragslistning"/>
        <w:ind w:left="3062" w:hanging="3062"/>
        <w:rPr>
          <w:sz w:val="18"/>
          <w:lang w:val="sv-SE"/>
        </w:rPr>
      </w:pPr>
    </w:p>
    <w:sectPr w:rsidR="007579C0" w:rsidRPr="00ED6B3E" w:rsidSect="002A1794">
      <w:type w:val="continuous"/>
      <w:pgSz w:w="11907" w:h="16839" w:code="9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40575" w14:textId="77777777" w:rsidR="00F53F02" w:rsidRDefault="00F53F02" w:rsidP="008A1B62">
      <w:pPr>
        <w:spacing w:after="0" w:line="240" w:lineRule="auto"/>
      </w:pPr>
      <w:r>
        <w:separator/>
      </w:r>
    </w:p>
  </w:endnote>
  <w:endnote w:type="continuationSeparator" w:id="0">
    <w:p w14:paraId="4FFF770D" w14:textId="77777777" w:rsidR="00F53F02" w:rsidRDefault="00F53F02" w:rsidP="008A1B62">
      <w:pPr>
        <w:spacing w:after="0" w:line="240" w:lineRule="auto"/>
      </w:pPr>
      <w:r>
        <w:continuationSeparator/>
      </w:r>
    </w:p>
  </w:endnote>
  <w:endnote w:type="continuationNotice" w:id="1">
    <w:p w14:paraId="576D57A3" w14:textId="77777777" w:rsidR="00F53F02" w:rsidRDefault="00F53F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fontKey="{823E548D-56C4-4403-91F9-7DBD34C678D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FB3D" w14:textId="77777777" w:rsidR="00F53F02" w:rsidRPr="00997F2F" w:rsidRDefault="00F53F02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58243" behindDoc="1" locked="0" layoutInCell="1" allowOverlap="1" wp14:anchorId="4C54C542" wp14:editId="6B205029">
          <wp:simplePos x="0" y="0"/>
          <wp:positionH relativeFrom="page">
            <wp:posOffset>648970</wp:posOffset>
          </wp:positionH>
          <wp:positionV relativeFrom="page">
            <wp:posOffset>9738360</wp:posOffset>
          </wp:positionV>
          <wp:extent cx="6263640" cy="667512"/>
          <wp:effectExtent l="0" t="0" r="3810" b="0"/>
          <wp:wrapNone/>
          <wp:docPr id="2" name="Bild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gray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AE347F" w14:textId="77777777" w:rsidR="00F53F02" w:rsidRPr="00997F2F" w:rsidRDefault="00F53F02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</w:p>
  <w:p w14:paraId="70209DBD" w14:textId="77777777" w:rsidR="00F53F02" w:rsidRPr="00997F2F" w:rsidRDefault="00F53F02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 xml:space="preserve">Knowit </w:t>
    </w:r>
    <w:r>
      <w:rPr>
        <w:color w:val="FFFFFF" w:themeColor="background1"/>
        <w:sz w:val="14"/>
        <w:szCs w:val="14"/>
        <w:lang w:val="sv-SE"/>
      </w:rPr>
      <w:t>Decision Linköping AB</w:t>
    </w:r>
  </w:p>
  <w:p w14:paraId="2E503EF2" w14:textId="77777777" w:rsidR="00F53F02" w:rsidRPr="00997F2F" w:rsidRDefault="00F53F02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58241" behindDoc="0" locked="0" layoutInCell="1" allowOverlap="1" wp14:anchorId="51B03745" wp14:editId="70452E00">
          <wp:simplePos x="0" y="0"/>
          <wp:positionH relativeFrom="page">
            <wp:posOffset>887095</wp:posOffset>
          </wp:positionH>
          <wp:positionV relativeFrom="page">
            <wp:posOffset>9954260</wp:posOffset>
          </wp:positionV>
          <wp:extent cx="969264" cy="219456"/>
          <wp:effectExtent l="0" t="0" r="2540" b="9525"/>
          <wp:wrapNone/>
          <wp:docPr id="3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4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6817">
      <w:rPr>
        <w:noProof/>
        <w:color w:val="FFFFFF" w:themeColor="background1"/>
        <w:sz w:val="14"/>
        <w:szCs w:val="14"/>
        <w:lang w:val="sv-SE" w:eastAsia="nb-NO"/>
      </w:rPr>
      <w:t>Klostergatan 13</w:t>
    </w:r>
  </w:p>
  <w:p w14:paraId="578B87E1" w14:textId="77777777" w:rsidR="00F53F02" w:rsidRPr="00997F2F" w:rsidRDefault="00F53F02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>
      <w:rPr>
        <w:color w:val="FFFFFF" w:themeColor="background1"/>
        <w:sz w:val="14"/>
        <w:szCs w:val="14"/>
        <w:lang w:val="sv-SE"/>
      </w:rPr>
      <w:t>582 23 Linköping</w:t>
    </w:r>
  </w:p>
  <w:p w14:paraId="1EE8A4E6" w14:textId="77777777" w:rsidR="00F53F02" w:rsidRPr="00997F2F" w:rsidRDefault="00F53F02" w:rsidP="00D7247A">
    <w:pPr>
      <w:pStyle w:val="Footer"/>
      <w:tabs>
        <w:tab w:val="clear" w:pos="4680"/>
        <w:tab w:val="clear" w:pos="9360"/>
      </w:tabs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>knowit.se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9117D" w14:textId="77777777" w:rsidR="00F53F02" w:rsidRPr="007E1B39" w:rsidRDefault="00F53F02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902B155" wp14:editId="6759E31E">
              <wp:simplePos x="0" y="0"/>
              <wp:positionH relativeFrom="page">
                <wp:posOffset>0</wp:posOffset>
              </wp:positionH>
              <wp:positionV relativeFrom="page">
                <wp:posOffset>9447530</wp:posOffset>
              </wp:positionV>
              <wp:extent cx="7534800" cy="1227600"/>
              <wp:effectExtent l="0" t="0" r="9525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227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B2EDD" id="Rektangel 1" o:spid="_x0000_s1026" style="position:absolute;margin-left:0;margin-top:743.9pt;width:593.3pt;height:9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" fillcolor="#404040 [2429]" stroked="f" strokeweight="1pt">
              <w10:wrap anchorx="page" anchory="page"/>
            </v:rect>
          </w:pict>
        </mc:Fallback>
      </mc:AlternateContent>
    </w:r>
  </w:p>
  <w:p w14:paraId="32A09CA3" w14:textId="77777777" w:rsidR="00F53F02" w:rsidRPr="007E1B39" w:rsidRDefault="00F53F02" w:rsidP="006A19B1">
    <w:pPr>
      <w:pStyle w:val="Footer"/>
      <w:jc w:val="right"/>
      <w:rPr>
        <w:color w:val="FFFFFF" w:themeColor="background1"/>
        <w:szCs w:val="18"/>
      </w:rPr>
    </w:pPr>
  </w:p>
  <w:p w14:paraId="56A5E3D8" w14:textId="77777777" w:rsidR="00F53F02" w:rsidRPr="00192530" w:rsidRDefault="00F53F02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Knowit Selskap AS</w:t>
    </w:r>
  </w:p>
  <w:p w14:paraId="3522AC03" w14:textId="77777777" w:rsidR="00F53F02" w:rsidRPr="00192530" w:rsidRDefault="00F53F02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w:drawing>
        <wp:anchor distT="0" distB="0" distL="114300" distR="114300" simplePos="0" relativeHeight="251658240" behindDoc="0" locked="0" layoutInCell="1" allowOverlap="1" wp14:anchorId="7E6ADC8C" wp14:editId="649BE137">
          <wp:simplePos x="0" y="0"/>
          <wp:positionH relativeFrom="page">
            <wp:posOffset>591635</wp:posOffset>
          </wp:positionH>
          <wp:positionV relativeFrom="page">
            <wp:posOffset>9867331</wp:posOffset>
          </wp:positionV>
          <wp:extent cx="966038" cy="219600"/>
          <wp:effectExtent l="0" t="0" r="5715" b="9525"/>
          <wp:wrapNone/>
          <wp:docPr id="4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038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2530">
      <w:rPr>
        <w:color w:val="FFFFFF" w:themeColor="background1"/>
        <w:szCs w:val="18"/>
      </w:rPr>
      <w:t>Gateadresse 99</w:t>
    </w:r>
  </w:p>
  <w:p w14:paraId="0E2DC111" w14:textId="77777777" w:rsidR="00F53F02" w:rsidRPr="00192530" w:rsidRDefault="00F53F02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9999 Postadresse</w:t>
    </w:r>
  </w:p>
  <w:p w14:paraId="0C5451B7" w14:textId="77777777" w:rsidR="00F53F02" w:rsidRPr="00192530" w:rsidRDefault="00F53F02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www.knowit.no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B3C51" w14:textId="77777777" w:rsidR="00F53F02" w:rsidRDefault="00F53F02" w:rsidP="008A1B62">
      <w:pPr>
        <w:spacing w:after="0" w:line="240" w:lineRule="auto"/>
      </w:pPr>
      <w:r>
        <w:separator/>
      </w:r>
    </w:p>
  </w:footnote>
  <w:footnote w:type="continuationSeparator" w:id="0">
    <w:p w14:paraId="634DF189" w14:textId="77777777" w:rsidR="00F53F02" w:rsidRDefault="00F53F02" w:rsidP="008A1B62">
      <w:pPr>
        <w:spacing w:after="0" w:line="240" w:lineRule="auto"/>
      </w:pPr>
      <w:r>
        <w:continuationSeparator/>
      </w:r>
    </w:p>
  </w:footnote>
  <w:footnote w:type="continuationNotice" w:id="1">
    <w:p w14:paraId="3CD527D4" w14:textId="77777777" w:rsidR="00F53F02" w:rsidRDefault="00F53F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B5055" w14:textId="03CF4088" w:rsidR="00F53F02" w:rsidRPr="00997F2F" w:rsidRDefault="00F53F02" w:rsidP="00450D98">
    <w:pPr>
      <w:pStyle w:val="Header"/>
      <w:rPr>
        <w:sz w:val="14"/>
        <w:szCs w:val="14"/>
        <w:lang w:val="sv-SE"/>
      </w:rPr>
    </w:pPr>
    <w:r w:rsidRPr="00997F2F">
      <w:rPr>
        <w:sz w:val="14"/>
        <w:szCs w:val="14"/>
        <w:lang w:val="sv-SE"/>
      </w:rPr>
      <w:tab/>
    </w:r>
    <w:r w:rsidRPr="00997F2F">
      <w:rPr>
        <w:sz w:val="14"/>
        <w:szCs w:val="14"/>
        <w:lang w:val="sv-SE"/>
      </w:rPr>
      <w:tab/>
      <w:t xml:space="preserve">Sida </w:t>
    </w:r>
    <w:r w:rsidRPr="00997F2F">
      <w:rPr>
        <w:sz w:val="14"/>
        <w:szCs w:val="14"/>
        <w:lang w:val="sv-SE"/>
      </w:rPr>
      <w:fldChar w:fldCharType="begin"/>
    </w:r>
    <w:r w:rsidRPr="00997F2F">
      <w:rPr>
        <w:sz w:val="14"/>
        <w:szCs w:val="14"/>
        <w:lang w:val="sv-SE"/>
      </w:rPr>
      <w:instrText xml:space="preserve"> PAGE   \* MERGEFORMAT </w:instrText>
    </w:r>
    <w:r w:rsidRPr="00997F2F">
      <w:rPr>
        <w:sz w:val="14"/>
        <w:szCs w:val="14"/>
        <w:lang w:val="sv-SE"/>
      </w:rPr>
      <w:fldChar w:fldCharType="separate"/>
    </w:r>
    <w:r w:rsidR="00C746D5">
      <w:rPr>
        <w:noProof/>
        <w:sz w:val="14"/>
        <w:szCs w:val="14"/>
        <w:lang w:val="sv-SE"/>
      </w:rPr>
      <w:t>3</w:t>
    </w:r>
    <w:r w:rsidRPr="00997F2F">
      <w:rPr>
        <w:sz w:val="14"/>
        <w:szCs w:val="14"/>
        <w:lang w:val="sv-SE"/>
      </w:rPr>
      <w:fldChar w:fldCharType="end"/>
    </w:r>
    <w:r>
      <w:rPr>
        <w:sz w:val="14"/>
        <w:szCs w:val="14"/>
        <w:lang w:val="sv-SE"/>
      </w:rPr>
      <w:t xml:space="preserve"> (</w:t>
    </w:r>
    <w:r>
      <w:rPr>
        <w:sz w:val="14"/>
        <w:szCs w:val="14"/>
        <w:lang w:val="sv-SE"/>
      </w:rPr>
      <w:fldChar w:fldCharType="begin"/>
    </w:r>
    <w:r>
      <w:rPr>
        <w:sz w:val="14"/>
        <w:szCs w:val="14"/>
        <w:lang w:val="sv-SE"/>
      </w:rPr>
      <w:instrText xml:space="preserve"> NUMPAGES   \* MERGEFORMAT </w:instrText>
    </w:r>
    <w:r>
      <w:rPr>
        <w:sz w:val="14"/>
        <w:szCs w:val="14"/>
        <w:lang w:val="sv-SE"/>
      </w:rPr>
      <w:fldChar w:fldCharType="separate"/>
    </w:r>
    <w:r>
      <w:rPr>
        <w:noProof/>
        <w:sz w:val="14"/>
        <w:szCs w:val="14"/>
        <w:lang w:val="sv-SE"/>
      </w:rPr>
      <w:t>3</w:t>
    </w:r>
    <w:r>
      <w:rPr>
        <w:sz w:val="14"/>
        <w:szCs w:val="14"/>
        <w:lang w:val="sv-SE"/>
      </w:rPr>
      <w:fldChar w:fldCharType="end"/>
    </w:r>
    <w:r>
      <w:rPr>
        <w:sz w:val="14"/>
        <w:szCs w:val="14"/>
        <w:lang w:val="sv-SE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AAF0" w14:textId="6304A13E" w:rsidR="00F53F02" w:rsidRDefault="00F53F02" w:rsidP="00976BE4">
    <w:pPr>
      <w:pStyle w:val="Header"/>
      <w:tabs>
        <w:tab w:val="clear" w:pos="9360"/>
        <w:tab w:val="right" w:pos="9995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C746D5">
      <w:rPr>
        <w:noProof/>
      </w:rPr>
      <w:t>Knowit Jakob Sanne (2017-11-09).docx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 xml:space="preserve">Side </w:t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Pr="00450D98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04E"/>
    <w:multiLevelType w:val="hybridMultilevel"/>
    <w:tmpl w:val="974E28AE"/>
    <w:lvl w:ilvl="0" w:tplc="2416A4EA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E0DFE"/>
    <w:multiLevelType w:val="hybridMultilevel"/>
    <w:tmpl w:val="E6E0AF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771"/>
    <w:multiLevelType w:val="hybridMultilevel"/>
    <w:tmpl w:val="A4027D4C"/>
    <w:lvl w:ilvl="0" w:tplc="AD82DD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C70E1"/>
    <w:multiLevelType w:val="hybridMultilevel"/>
    <w:tmpl w:val="894CB526"/>
    <w:lvl w:ilvl="0" w:tplc="89924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77F24"/>
    <w:multiLevelType w:val="hybridMultilevel"/>
    <w:tmpl w:val="5564605E"/>
    <w:lvl w:ilvl="0" w:tplc="8E6AE298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rban Jonsson">
    <w15:presenceInfo w15:providerId="None" w15:userId="Urban Jon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C0"/>
    <w:rsid w:val="000068DA"/>
    <w:rsid w:val="000276ED"/>
    <w:rsid w:val="00041BD0"/>
    <w:rsid w:val="000652C1"/>
    <w:rsid w:val="00067360"/>
    <w:rsid w:val="00071B28"/>
    <w:rsid w:val="00073E99"/>
    <w:rsid w:val="000924BD"/>
    <w:rsid w:val="000A5D15"/>
    <w:rsid w:val="000B6556"/>
    <w:rsid w:val="000D36F5"/>
    <w:rsid w:val="000D3722"/>
    <w:rsid w:val="000D4692"/>
    <w:rsid w:val="000D79C7"/>
    <w:rsid w:val="000F62BC"/>
    <w:rsid w:val="00107239"/>
    <w:rsid w:val="001741A6"/>
    <w:rsid w:val="00182B8A"/>
    <w:rsid w:val="00192530"/>
    <w:rsid w:val="001A0F2D"/>
    <w:rsid w:val="001B1B88"/>
    <w:rsid w:val="001F5E35"/>
    <w:rsid w:val="00217399"/>
    <w:rsid w:val="00222719"/>
    <w:rsid w:val="00231179"/>
    <w:rsid w:val="0024589E"/>
    <w:rsid w:val="002464E9"/>
    <w:rsid w:val="00247BDF"/>
    <w:rsid w:val="00263B0B"/>
    <w:rsid w:val="002660F4"/>
    <w:rsid w:val="002738B7"/>
    <w:rsid w:val="00287C95"/>
    <w:rsid w:val="00296043"/>
    <w:rsid w:val="002A1794"/>
    <w:rsid w:val="002A3175"/>
    <w:rsid w:val="002A6570"/>
    <w:rsid w:val="002D4A69"/>
    <w:rsid w:val="002E3EAF"/>
    <w:rsid w:val="002F43DC"/>
    <w:rsid w:val="002F603B"/>
    <w:rsid w:val="002F6C7E"/>
    <w:rsid w:val="00304AD8"/>
    <w:rsid w:val="00306D1C"/>
    <w:rsid w:val="00324B74"/>
    <w:rsid w:val="00327C89"/>
    <w:rsid w:val="00335678"/>
    <w:rsid w:val="00337BB5"/>
    <w:rsid w:val="003421D4"/>
    <w:rsid w:val="00361DE2"/>
    <w:rsid w:val="003635E6"/>
    <w:rsid w:val="0036469A"/>
    <w:rsid w:val="00370E9F"/>
    <w:rsid w:val="003745C4"/>
    <w:rsid w:val="003845E3"/>
    <w:rsid w:val="003860D7"/>
    <w:rsid w:val="00387B99"/>
    <w:rsid w:val="00393024"/>
    <w:rsid w:val="00395B7A"/>
    <w:rsid w:val="003A10A0"/>
    <w:rsid w:val="003A191E"/>
    <w:rsid w:val="003B7773"/>
    <w:rsid w:val="003C2AA0"/>
    <w:rsid w:val="003D2A08"/>
    <w:rsid w:val="003E5397"/>
    <w:rsid w:val="003E690C"/>
    <w:rsid w:val="00401F01"/>
    <w:rsid w:val="004074F3"/>
    <w:rsid w:val="00431A8B"/>
    <w:rsid w:val="004370E8"/>
    <w:rsid w:val="00437FCB"/>
    <w:rsid w:val="0044151D"/>
    <w:rsid w:val="00450D98"/>
    <w:rsid w:val="00452DF8"/>
    <w:rsid w:val="0046682F"/>
    <w:rsid w:val="00470C46"/>
    <w:rsid w:val="0047183B"/>
    <w:rsid w:val="0047187B"/>
    <w:rsid w:val="00474AD1"/>
    <w:rsid w:val="004772C0"/>
    <w:rsid w:val="00482C37"/>
    <w:rsid w:val="004A3CC1"/>
    <w:rsid w:val="004B0C7A"/>
    <w:rsid w:val="004B6D0C"/>
    <w:rsid w:val="004C0DE9"/>
    <w:rsid w:val="004D6531"/>
    <w:rsid w:val="004E073A"/>
    <w:rsid w:val="004F52AF"/>
    <w:rsid w:val="00501210"/>
    <w:rsid w:val="00506C4C"/>
    <w:rsid w:val="0051481D"/>
    <w:rsid w:val="00520343"/>
    <w:rsid w:val="00524088"/>
    <w:rsid w:val="00527F1C"/>
    <w:rsid w:val="00564C9C"/>
    <w:rsid w:val="005723D3"/>
    <w:rsid w:val="005734C6"/>
    <w:rsid w:val="00580A3A"/>
    <w:rsid w:val="00580AD9"/>
    <w:rsid w:val="00582F60"/>
    <w:rsid w:val="00593238"/>
    <w:rsid w:val="0059799F"/>
    <w:rsid w:val="005C01AF"/>
    <w:rsid w:val="005D05F8"/>
    <w:rsid w:val="005D10EC"/>
    <w:rsid w:val="005F11FB"/>
    <w:rsid w:val="00610482"/>
    <w:rsid w:val="006118D6"/>
    <w:rsid w:val="00612463"/>
    <w:rsid w:val="006205CF"/>
    <w:rsid w:val="00633922"/>
    <w:rsid w:val="006468A9"/>
    <w:rsid w:val="00651315"/>
    <w:rsid w:val="006604D8"/>
    <w:rsid w:val="006632AE"/>
    <w:rsid w:val="00663690"/>
    <w:rsid w:val="00666965"/>
    <w:rsid w:val="00676B95"/>
    <w:rsid w:val="00676E1C"/>
    <w:rsid w:val="006828AF"/>
    <w:rsid w:val="006A19B1"/>
    <w:rsid w:val="006A5C53"/>
    <w:rsid w:val="006B0406"/>
    <w:rsid w:val="006D7992"/>
    <w:rsid w:val="00705E9C"/>
    <w:rsid w:val="00710804"/>
    <w:rsid w:val="00715E01"/>
    <w:rsid w:val="007226C5"/>
    <w:rsid w:val="00723508"/>
    <w:rsid w:val="0074024D"/>
    <w:rsid w:val="007407CE"/>
    <w:rsid w:val="00754F2D"/>
    <w:rsid w:val="007579C0"/>
    <w:rsid w:val="00776CBB"/>
    <w:rsid w:val="00781860"/>
    <w:rsid w:val="00795830"/>
    <w:rsid w:val="007A366A"/>
    <w:rsid w:val="007A4DF1"/>
    <w:rsid w:val="007D0ECF"/>
    <w:rsid w:val="007E1B39"/>
    <w:rsid w:val="007F707D"/>
    <w:rsid w:val="00800DDB"/>
    <w:rsid w:val="008012B4"/>
    <w:rsid w:val="00830496"/>
    <w:rsid w:val="008321C8"/>
    <w:rsid w:val="00846294"/>
    <w:rsid w:val="008569A6"/>
    <w:rsid w:val="00872EE0"/>
    <w:rsid w:val="008841B6"/>
    <w:rsid w:val="0089563A"/>
    <w:rsid w:val="008A1661"/>
    <w:rsid w:val="008A1AD1"/>
    <w:rsid w:val="008A1B62"/>
    <w:rsid w:val="008B0031"/>
    <w:rsid w:val="008B02BF"/>
    <w:rsid w:val="008B5011"/>
    <w:rsid w:val="008B77BE"/>
    <w:rsid w:val="008B7CAD"/>
    <w:rsid w:val="008E3817"/>
    <w:rsid w:val="008F0E68"/>
    <w:rsid w:val="0090586E"/>
    <w:rsid w:val="009077D7"/>
    <w:rsid w:val="00976BE4"/>
    <w:rsid w:val="0099390E"/>
    <w:rsid w:val="00997F2F"/>
    <w:rsid w:val="009C0B32"/>
    <w:rsid w:val="009D7A52"/>
    <w:rsid w:val="009E07B9"/>
    <w:rsid w:val="009F4B2A"/>
    <w:rsid w:val="00A12B8B"/>
    <w:rsid w:val="00A14F37"/>
    <w:rsid w:val="00A41075"/>
    <w:rsid w:val="00A57F24"/>
    <w:rsid w:val="00A62B15"/>
    <w:rsid w:val="00A6413A"/>
    <w:rsid w:val="00A66557"/>
    <w:rsid w:val="00A760D3"/>
    <w:rsid w:val="00A8346B"/>
    <w:rsid w:val="00A90C86"/>
    <w:rsid w:val="00A93D8A"/>
    <w:rsid w:val="00AB5E4F"/>
    <w:rsid w:val="00AD5CC2"/>
    <w:rsid w:val="00AD6E8F"/>
    <w:rsid w:val="00AE159D"/>
    <w:rsid w:val="00AE6DB5"/>
    <w:rsid w:val="00AF41C3"/>
    <w:rsid w:val="00AF572E"/>
    <w:rsid w:val="00B022C3"/>
    <w:rsid w:val="00B06CF5"/>
    <w:rsid w:val="00B54335"/>
    <w:rsid w:val="00B90EF9"/>
    <w:rsid w:val="00B96DB9"/>
    <w:rsid w:val="00BA705C"/>
    <w:rsid w:val="00BB63BC"/>
    <w:rsid w:val="00BC447B"/>
    <w:rsid w:val="00BE0D83"/>
    <w:rsid w:val="00BF5894"/>
    <w:rsid w:val="00BF6A74"/>
    <w:rsid w:val="00C01B9F"/>
    <w:rsid w:val="00C166B7"/>
    <w:rsid w:val="00C22801"/>
    <w:rsid w:val="00C238AF"/>
    <w:rsid w:val="00C5585E"/>
    <w:rsid w:val="00C57DA8"/>
    <w:rsid w:val="00C651AF"/>
    <w:rsid w:val="00C746D5"/>
    <w:rsid w:val="00C76090"/>
    <w:rsid w:val="00C868BB"/>
    <w:rsid w:val="00CA36F6"/>
    <w:rsid w:val="00CB72D7"/>
    <w:rsid w:val="00CD63C9"/>
    <w:rsid w:val="00CE6121"/>
    <w:rsid w:val="00CE6D6C"/>
    <w:rsid w:val="00CF6958"/>
    <w:rsid w:val="00D02A04"/>
    <w:rsid w:val="00D042DA"/>
    <w:rsid w:val="00D11C05"/>
    <w:rsid w:val="00D619C9"/>
    <w:rsid w:val="00D64394"/>
    <w:rsid w:val="00D70EFB"/>
    <w:rsid w:val="00D7247A"/>
    <w:rsid w:val="00D77AC6"/>
    <w:rsid w:val="00D86007"/>
    <w:rsid w:val="00D9265E"/>
    <w:rsid w:val="00DE6BCD"/>
    <w:rsid w:val="00DF451B"/>
    <w:rsid w:val="00DF622F"/>
    <w:rsid w:val="00E02B7B"/>
    <w:rsid w:val="00E03AC9"/>
    <w:rsid w:val="00E0453F"/>
    <w:rsid w:val="00E04BB5"/>
    <w:rsid w:val="00E15274"/>
    <w:rsid w:val="00E17479"/>
    <w:rsid w:val="00E35333"/>
    <w:rsid w:val="00E47140"/>
    <w:rsid w:val="00E55EC0"/>
    <w:rsid w:val="00E725F0"/>
    <w:rsid w:val="00E84398"/>
    <w:rsid w:val="00EA1265"/>
    <w:rsid w:val="00EB1217"/>
    <w:rsid w:val="00ED6B3E"/>
    <w:rsid w:val="00ED7EDE"/>
    <w:rsid w:val="00EF3C19"/>
    <w:rsid w:val="00F01702"/>
    <w:rsid w:val="00F277A9"/>
    <w:rsid w:val="00F32C3B"/>
    <w:rsid w:val="00F40707"/>
    <w:rsid w:val="00F474AB"/>
    <w:rsid w:val="00F47BD7"/>
    <w:rsid w:val="00F53F02"/>
    <w:rsid w:val="00F56BE3"/>
    <w:rsid w:val="00F66796"/>
    <w:rsid w:val="00F82792"/>
    <w:rsid w:val="00F84F51"/>
    <w:rsid w:val="00F87A52"/>
    <w:rsid w:val="00F95842"/>
    <w:rsid w:val="00F964D9"/>
    <w:rsid w:val="00FB33A9"/>
    <w:rsid w:val="00FB6817"/>
    <w:rsid w:val="00FC093A"/>
    <w:rsid w:val="00FE1CF9"/>
    <w:rsid w:val="74689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5264D7"/>
  <w15:chartTrackingRefBased/>
  <w15:docId w15:val="{097C7974-80F4-486E-9C4D-79EF5CD5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6C5"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480" w:after="360" w:line="247" w:lineRule="auto"/>
      <w:outlineLvl w:val="0"/>
    </w:pPr>
    <w:rPr>
      <w:rFonts w:asciiTheme="majorHAnsi" w:eastAsiaTheme="majorEastAsia" w:hAnsiTheme="majorHAnsi" w:cstheme="majorBidi"/>
      <w:sz w:val="64"/>
      <w:szCs w:val="6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2"/>
    <w:pPr>
      <w:tabs>
        <w:tab w:val="right" w:pos="9000"/>
      </w:tabs>
      <w:spacing w:before="160" w:after="40"/>
      <w:outlineLvl w:val="1"/>
    </w:pPr>
    <w:rPr>
      <w:rFonts w:asciiTheme="majorHAnsi" w:eastAsiaTheme="majorEastAsia" w:hAnsiTheme="majorHAnsi" w:cstheme="majorBidi"/>
      <w:sz w:val="30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9C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ap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2"/>
  </w:style>
  <w:style w:type="paragraph" w:styleId="Footer">
    <w:name w:val="footer"/>
    <w:basedOn w:val="Normal"/>
    <w:link w:val="Foot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2"/>
  </w:style>
  <w:style w:type="paragraph" w:styleId="NoSpacing">
    <w:name w:val="No Spacing"/>
    <w:uiPriority w:val="1"/>
    <w:qFormat/>
    <w:rsid w:val="00722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sz w:val="64"/>
      <w:szCs w:val="64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F87A52"/>
    <w:rPr>
      <w:rFonts w:asciiTheme="majorHAnsi" w:eastAsiaTheme="majorEastAsia" w:hAnsiTheme="majorHAnsi" w:cstheme="majorBidi"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7226C5"/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D619C9"/>
    <w:rPr>
      <w:rFonts w:asciiTheme="majorHAnsi" w:eastAsiaTheme="majorEastAsia" w:hAnsiTheme="majorHAnsi" w:cstheme="majorBidi"/>
      <w:iCs/>
      <w:caps/>
      <w:sz w:val="18"/>
      <w:lang w:val="sv-SE"/>
    </w:rPr>
  </w:style>
  <w:style w:type="table" w:styleId="TableGrid">
    <w:name w:val="Table Grid"/>
    <w:basedOn w:val="TableNormal"/>
    <w:uiPriority w:val="39"/>
    <w:rsid w:val="007A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nowitgreen">
    <w:name w:val="Knowit green"/>
    <w:basedOn w:val="TableNormal"/>
    <w:uiPriority w:val="99"/>
    <w:rsid w:val="007A4DF1"/>
    <w:pPr>
      <w:spacing w:after="0" w:line="240" w:lineRule="auto"/>
    </w:pPr>
    <w:rPr>
      <w:color w:val="FFFFFF" w:themeColor="background1"/>
    </w:rPr>
    <w:tblPr>
      <w:tblCellMar>
        <w:top w:w="113" w:type="dxa"/>
        <w:bottom w:w="113" w:type="dxa"/>
      </w:tblCellMar>
    </w:tblPr>
    <w:tcPr>
      <w:shd w:val="clear" w:color="auto" w:fill="28334A" w:themeFill="accent1"/>
    </w:tcPr>
    <w:tblStylePr w:type="firstRow">
      <w:rPr>
        <w:b/>
        <w:caps/>
        <w:smallCaps w:val="0"/>
      </w:rPr>
    </w:tblStylePr>
  </w:style>
  <w:style w:type="table" w:customStyle="1" w:styleId="Knowitgrey">
    <w:name w:val="Knowit grey"/>
    <w:basedOn w:val="TableNormal"/>
    <w:uiPriority w:val="99"/>
    <w:rsid w:val="007A4DF1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</w:tblStylePr>
    <w:tblStylePr w:type="lastRow">
      <w:rPr>
        <w:caps/>
        <w:smallCaps w:val="0"/>
      </w:rPr>
      <w:tblPr/>
      <w:tcPr>
        <w:tcBorders>
          <w:top w:val="doub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CFCFC" w:themeFill="background2" w:themeFillTint="33"/>
      </w:tcPr>
    </w:tblStylePr>
  </w:style>
  <w:style w:type="character" w:styleId="Strong">
    <w:name w:val="Strong"/>
    <w:basedOn w:val="DefaultParagraphFont"/>
    <w:uiPriority w:val="22"/>
    <w:qFormat/>
    <w:rsid w:val="00F01702"/>
    <w:rPr>
      <w:b/>
      <w:bCs/>
    </w:rPr>
  </w:style>
  <w:style w:type="paragraph" w:styleId="ListParagraph">
    <w:name w:val="List Paragraph"/>
    <w:basedOn w:val="Normal"/>
    <w:uiPriority w:val="34"/>
    <w:qFormat/>
    <w:rsid w:val="000D79C7"/>
    <w:pPr>
      <w:numPr>
        <w:numId w:val="5"/>
      </w:numPr>
      <w:spacing w:before="240" w:after="120" w:line="360" w:lineRule="auto"/>
      <w:contextualSpacing/>
    </w:pPr>
  </w:style>
  <w:style w:type="paragraph" w:customStyle="1" w:styleId="Uppdragslistning">
    <w:name w:val="Uppdragslistning"/>
    <w:basedOn w:val="Normal"/>
    <w:link w:val="UppdragslistningTegn"/>
    <w:qFormat/>
    <w:rsid w:val="00F87A52"/>
    <w:pPr>
      <w:ind w:left="3060" w:hanging="3060"/>
    </w:pPr>
  </w:style>
  <w:style w:type="character" w:customStyle="1" w:styleId="UppdragslistningTegn">
    <w:name w:val="Uppdragslistning Tegn"/>
    <w:basedOn w:val="DefaultParagraphFont"/>
    <w:link w:val="Uppdragslistning"/>
    <w:rsid w:val="00F87A52"/>
  </w:style>
  <w:style w:type="paragraph" w:styleId="BalloonText">
    <w:name w:val="Balloon Text"/>
    <w:basedOn w:val="Normal"/>
    <w:link w:val="BalloonTextChar"/>
    <w:uiPriority w:val="99"/>
    <w:semiHidden/>
    <w:unhideWhenUsed/>
    <w:rsid w:val="002A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nowit 2016">
      <a:dk1>
        <a:sysClr val="windowText" lastClr="000000"/>
      </a:dk1>
      <a:lt1>
        <a:sysClr val="window" lastClr="FFFFFF"/>
      </a:lt1>
      <a:dk2>
        <a:srgbClr val="29334A"/>
      </a:dk2>
      <a:lt2>
        <a:srgbClr val="F1F1F1"/>
      </a:lt2>
      <a:accent1>
        <a:srgbClr val="28334A"/>
      </a:accent1>
      <a:accent2>
        <a:srgbClr val="A0D1CA"/>
      </a:accent2>
      <a:accent3>
        <a:srgbClr val="8E7FAE"/>
      </a:accent3>
      <a:accent4>
        <a:srgbClr val="F9E267"/>
      </a:accent4>
      <a:accent5>
        <a:srgbClr val="C26E60"/>
      </a:accent5>
      <a:accent6>
        <a:srgbClr val="75787B"/>
      </a:accent6>
      <a:hlink>
        <a:srgbClr val="0563C1"/>
      </a:hlink>
      <a:folHlink>
        <a:srgbClr val="954F72"/>
      </a:folHlink>
    </a:clrScheme>
    <a:fontScheme name="Knowit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179F-E9AE-4571-83CA-9C946819ED23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8639976-dee4-4d4a-b3ab-7aa96d5f840a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4b5dbc51-33f9-4b64-b460-68dc346135bd"/>
    <ds:schemaRef ds:uri="c765b51f-6d37-49f5-b4c5-2e47fae621c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E10549-F631-4635-AD80-83325B324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15394-C3F1-4A0F-9032-E1342F56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b51f-6d37-49f5-b4c5-2e47fae621c4"/>
    <ds:schemaRef ds:uri="e8639976-dee4-4d4a-b3ab-7aa96d5f840a"/>
    <ds:schemaRef ds:uri="4b5dbc51-33f9-4b64-b460-68dc3461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9D9657-18A2-46AF-A9EE-3A81B70A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Jakob Sanne Konsultprofil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Jakob Sanne Konsultprofil</dc:title>
  <dc:subject/>
  <dc:creator>Jakob Sanne</dc:creator>
  <cp:keywords>Corporate</cp:keywords>
  <dc:description/>
  <cp:lastModifiedBy>Urban Jonsson</cp:lastModifiedBy>
  <cp:revision>3</cp:revision>
  <cp:lastPrinted>2017-11-09T09:09:00Z</cp:lastPrinted>
  <dcterms:created xsi:type="dcterms:W3CDTF">2017-11-09T09:02:00Z</dcterms:created>
  <dcterms:modified xsi:type="dcterms:W3CDTF">2017-11-09T09:09:00Z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ompanies">
    <vt:lpwstr>2;#Knowit Decision Linköping|27c2dc3e-d089-440c-93f4-4fd449fa678c</vt:lpwstr>
  </property>
  <property fmtid="{D5CDD505-2E9C-101B-9397-08002B2CF9AE}" pid="4" name="Kit_Clients">
    <vt:lpwstr/>
  </property>
  <property fmtid="{D5CDD505-2E9C-101B-9397-08002B2CF9AE}" pid="5" name="TaxKeyword">
    <vt:lpwstr>1;#Corporate|db3ba83a-9a16-46ba-8f73-0be0d6d24a56</vt:lpwstr>
  </property>
</Properties>
</file>